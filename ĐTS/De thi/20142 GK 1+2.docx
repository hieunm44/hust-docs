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8" w:type="dxa"/>
        <w:tblLayout w:type="fixed"/>
        <w:tblLook w:val="01E0" w:firstRow="1" w:lastRow="1" w:firstColumn="1" w:lastColumn="1" w:noHBand="0" w:noVBand="0"/>
      </w:tblPr>
      <w:tblGrid>
        <w:gridCol w:w="4698"/>
        <w:gridCol w:w="5580"/>
      </w:tblGrid>
      <w:tr w:rsidR="00EA7188" w:rsidRPr="0067097A" w:rsidTr="0067097A">
        <w:trPr>
          <w:trHeight w:val="1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88" w:rsidRPr="0067097A" w:rsidRDefault="00EA7188" w:rsidP="00EA7188">
            <w:pPr>
              <w:jc w:val="center"/>
            </w:pPr>
            <w:r w:rsidRPr="0067097A">
              <w:t>TRƯỜNG ĐẠI HỌC BÁCH KHOA HÀ NỘI</w:t>
            </w:r>
          </w:p>
          <w:p w:rsidR="00EA7188" w:rsidRPr="0067097A" w:rsidRDefault="00D75672" w:rsidP="00EA7188">
            <w:pPr>
              <w:jc w:val="center"/>
              <w:rPr>
                <w:b/>
              </w:rPr>
            </w:pPr>
            <w:r w:rsidRPr="0067097A">
              <w:rPr>
                <w:b/>
                <w:lang w:val="es-ES"/>
              </w:rPr>
              <w:t>VIỆN</w:t>
            </w:r>
            <w:r w:rsidR="00EA7188" w:rsidRPr="0067097A">
              <w:rPr>
                <w:b/>
              </w:rPr>
              <w:t xml:space="preserve"> ĐIỆN TỬ - VIỄN THÔNG</w:t>
            </w:r>
          </w:p>
          <w:p w:rsidR="00EA7188" w:rsidRPr="0067097A" w:rsidRDefault="00DB584D" w:rsidP="00D75672">
            <w:pPr>
              <w:rPr>
                <w:rFonts w:ascii=".VnTimeH" w:hAnsi=".VnTimeH"/>
              </w:rPr>
            </w:pPr>
            <w:r>
              <w:rPr>
                <w:rFonts w:ascii=".VnTimeH" w:hAnsi=".VnTimeH"/>
              </w:rPr>
            </w:r>
            <w:r>
              <w:rPr>
                <w:rFonts w:ascii=".VnTimeH" w:hAnsi=".VnTimeH"/>
              </w:rPr>
              <w:pict>
                <v:group id="_x0000_s1170" editas="canvas" style="width:243pt;height:36pt;mso-position-horizontal-relative:char;mso-position-vertical-relative:line" coordorigin="2466,1826" coordsize="7200,108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71" type="#_x0000_t75" style="position:absolute;left:2466;top:1826;width:7200;height:1080" o:preferrelative="f">
                    <v:fill o:detectmouseclick="t"/>
                    <v:path o:extrusionok="t" o:connecttype="none"/>
                    <o:lock v:ext="edit" text="t"/>
                  </v:shape>
                  <v:line id="_x0000_s1172" style="position:absolute" from="3533,2096" to="8066,2096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73" type="#_x0000_t202" style="position:absolute;left:3266;top:2366;width:2133;height:540" filled="f" stroked="f" strokeweight="1pt">
                    <v:textbox style="mso-next-textbox:#_x0000_s1173" inset="0,0,0,0">
                      <w:txbxContent>
                        <w:p w:rsidR="00EA7188" w:rsidRPr="003500B8" w:rsidRDefault="00EA7188" w:rsidP="00EA7188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Đề số: </w:t>
                          </w:r>
                          <w:r w:rsidR="00B67906"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74" type="#_x0000_t202" style="position:absolute;left:5399;top:2366;width:3200;height:540" filled="f" stroked="f" strokeweight="1pt">
                    <v:textbox style="mso-next-textbox:#_x0000_s1174" inset="0,0,0,0">
                      <w:txbxContent>
                        <w:p w:rsidR="00EA7188" w:rsidRPr="003500B8" w:rsidRDefault="00EA7188" w:rsidP="00EA7188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</w:t>
                          </w:r>
                          <w:r w:rsidRPr="00474F51">
                            <w:rPr>
                              <w:b/>
                            </w:rPr>
                            <w:t>ổng</w:t>
                          </w:r>
                          <w:r>
                            <w:rPr>
                              <w:b/>
                            </w:rPr>
                            <w:t xml:space="preserve"> s</w:t>
                          </w:r>
                          <w:r w:rsidRPr="00474F51">
                            <w:rPr>
                              <w:b/>
                            </w:rPr>
                            <w:t>ố</w:t>
                          </w:r>
                          <w:r w:rsidR="00412AB4">
                            <w:rPr>
                              <w:b/>
                            </w:rPr>
                            <w:t xml:space="preserve"> trang: </w:t>
                          </w:r>
                          <w:r w:rsidR="00D80426"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88" w:rsidRPr="0067097A" w:rsidRDefault="00EA7188" w:rsidP="00EA7188">
            <w:pPr>
              <w:jc w:val="center"/>
              <w:rPr>
                <w:b/>
              </w:rPr>
            </w:pPr>
            <w:r w:rsidRPr="0067097A">
              <w:rPr>
                <w:b/>
              </w:rPr>
              <w:t xml:space="preserve">ĐỀ THI </w:t>
            </w:r>
            <w:r w:rsidR="00D75672" w:rsidRPr="0067097A">
              <w:rPr>
                <w:b/>
              </w:rPr>
              <w:t xml:space="preserve">GIỮA KỲ </w:t>
            </w:r>
            <w:r w:rsidRPr="0067097A">
              <w:rPr>
                <w:b/>
              </w:rPr>
              <w:t>MÔN: ĐIỆN TỬ SỐ</w:t>
            </w:r>
          </w:p>
          <w:p w:rsidR="00EA7188" w:rsidRPr="0067097A" w:rsidRDefault="00EA7188" w:rsidP="00D75672">
            <w:pPr>
              <w:jc w:val="center"/>
              <w:rPr>
                <w:b/>
                <w:i/>
              </w:rPr>
            </w:pPr>
            <w:r w:rsidRPr="0067097A">
              <w:rPr>
                <w:i/>
              </w:rPr>
              <w:t xml:space="preserve">Ngày thi: </w:t>
            </w:r>
            <w:r w:rsidR="00B6064C">
              <w:rPr>
                <w:b/>
                <w:i/>
              </w:rPr>
              <w:t>31/3/2015</w:t>
            </w:r>
          </w:p>
          <w:p w:rsidR="00EA7188" w:rsidRPr="0067097A" w:rsidRDefault="00EA7188" w:rsidP="00EA7188">
            <w:pPr>
              <w:rPr>
                <w:rFonts w:ascii=".VnTime" w:hAnsi=".VnTime"/>
                <w:i/>
              </w:rPr>
            </w:pPr>
            <w:r w:rsidRPr="0067097A">
              <w:rPr>
                <w:i/>
              </w:rPr>
              <w:t xml:space="preserve">            Thời gian làm bài:   </w:t>
            </w:r>
            <w:r w:rsidR="00C82F58" w:rsidRPr="00E62013">
              <w:rPr>
                <w:b/>
                <w:i/>
                <w:u w:val="single"/>
              </w:rPr>
              <w:t>60</w:t>
            </w:r>
            <w:r w:rsidRPr="00E62013">
              <w:rPr>
                <w:b/>
                <w:i/>
                <w:u w:val="single"/>
              </w:rPr>
              <w:t xml:space="preserve">     phút</w:t>
            </w:r>
          </w:p>
          <w:p w:rsidR="00EA7188" w:rsidRPr="0067097A" w:rsidRDefault="00EA7188" w:rsidP="00EA7188">
            <w:pPr>
              <w:rPr>
                <w:b/>
                <w:i/>
              </w:rPr>
            </w:pPr>
            <w:r w:rsidRPr="0067097A">
              <w:rPr>
                <w:b/>
                <w:i/>
              </w:rPr>
              <w:t>(Không sử dụng tài liệu. Nộp đề thi cùng với bài làm)</w:t>
            </w:r>
          </w:p>
        </w:tc>
      </w:tr>
    </w:tbl>
    <w:p w:rsidR="00EA7188" w:rsidRPr="0067097A" w:rsidRDefault="00EA7188" w:rsidP="00EA7188"/>
    <w:p w:rsidR="00B67906" w:rsidRDefault="00B67906" w:rsidP="00601F5E">
      <w:pPr>
        <w:outlineLvl w:val="0"/>
        <w:rPr>
          <w:b/>
          <w:i/>
          <w:u w:val="single"/>
        </w:rPr>
      </w:pPr>
    </w:p>
    <w:p w:rsidR="00B67906" w:rsidRDefault="00B67906" w:rsidP="00601F5E">
      <w:pPr>
        <w:outlineLvl w:val="0"/>
        <w:rPr>
          <w:b/>
          <w:i/>
          <w:u w:val="single"/>
        </w:rPr>
      </w:pPr>
    </w:p>
    <w:p w:rsidR="009C764A" w:rsidRPr="0067097A" w:rsidRDefault="009C764A" w:rsidP="009C764A">
      <w:pPr>
        <w:outlineLvl w:val="0"/>
        <w:rPr>
          <w:b/>
          <w:i/>
        </w:rPr>
      </w:pPr>
      <w:r w:rsidRPr="0067097A">
        <w:rPr>
          <w:b/>
          <w:i/>
          <w:u w:val="single"/>
        </w:rPr>
        <w:t>Câu 1</w:t>
      </w:r>
      <w:r w:rsidRPr="0067097A">
        <w:rPr>
          <w:b/>
          <w:i/>
        </w:rPr>
        <w:t>: (</w:t>
      </w:r>
      <w:r>
        <w:rPr>
          <w:b/>
          <w:i/>
        </w:rPr>
        <w:t xml:space="preserve">3 </w:t>
      </w:r>
      <w:r w:rsidRPr="00C82F58">
        <w:rPr>
          <w:b/>
          <w:i/>
        </w:rPr>
        <w:t>đ</w:t>
      </w:r>
      <w:r>
        <w:rPr>
          <w:b/>
          <w:i/>
        </w:rPr>
        <w:t>i</w:t>
      </w:r>
      <w:r w:rsidRPr="00C82F58">
        <w:rPr>
          <w:b/>
          <w:i/>
        </w:rPr>
        <w:t>ểm</w:t>
      </w:r>
      <w:r w:rsidRPr="0067097A">
        <w:rPr>
          <w:b/>
          <w:i/>
        </w:rPr>
        <w:t>)</w:t>
      </w:r>
    </w:p>
    <w:p w:rsidR="009C764A" w:rsidRDefault="009C764A" w:rsidP="009C764A"/>
    <w:p w:rsidR="009C764A" w:rsidRDefault="009C764A" w:rsidP="009C764A">
      <w:r>
        <w:t>Rút gọn hàm F sau sử dụng phương pháp bìa Các nô:</w:t>
      </w:r>
    </w:p>
    <w:p w:rsidR="009C764A" w:rsidRDefault="009C764A" w:rsidP="009C764A"/>
    <w:p w:rsidR="009C764A" w:rsidRPr="0044752F" w:rsidRDefault="006856DE" w:rsidP="006856DE">
      <w:pPr>
        <w:jc w:val="center"/>
      </w:pPr>
      <w:r>
        <w:t>F(x</w:t>
      </w:r>
      <w:r w:rsidRPr="0044752F">
        <w:rPr>
          <w:vertAlign w:val="subscript"/>
        </w:rPr>
        <w:t>1</w:t>
      </w:r>
      <w:r>
        <w:t>, x</w:t>
      </w:r>
      <w:r w:rsidRPr="0044752F">
        <w:rPr>
          <w:vertAlign w:val="subscript"/>
        </w:rPr>
        <w:t>2</w:t>
      </w:r>
      <w:r>
        <w:t>, x</w:t>
      </w:r>
      <w:r w:rsidRPr="0044752F">
        <w:rPr>
          <w:vertAlign w:val="subscript"/>
        </w:rPr>
        <w:t>3</w:t>
      </w:r>
      <w:r>
        <w:t>, x</w:t>
      </w:r>
      <w:r w:rsidRPr="0044752F">
        <w:rPr>
          <w:vertAlign w:val="subscript"/>
        </w:rPr>
        <w:t>4</w:t>
      </w:r>
      <w:r>
        <w:t xml:space="preserve">) = </w:t>
      </w:r>
      <w:r>
        <w:sym w:font="Symbol" w:char="F0E5"/>
      </w:r>
      <w:r>
        <w:t xml:space="preserve">(0, </w:t>
      </w:r>
      <w:r w:rsidR="00844778">
        <w:t>2, 6, 8, 9, 10, 11, 14</w:t>
      </w:r>
      <w:r>
        <w:t>) + D (</w:t>
      </w:r>
      <w:r w:rsidR="00844778">
        <w:t>1, 3, 4, 12</w:t>
      </w:r>
      <w:r>
        <w:t>)</w:t>
      </w:r>
    </w:p>
    <w:p w:rsidR="009C764A" w:rsidRPr="0067097A" w:rsidRDefault="009C764A" w:rsidP="009C764A"/>
    <w:p w:rsidR="009C764A" w:rsidRDefault="009C764A" w:rsidP="009C764A">
      <w:pPr>
        <w:outlineLvl w:val="0"/>
        <w:rPr>
          <w:b/>
          <w:i/>
        </w:rPr>
      </w:pPr>
      <w:r w:rsidRPr="0067097A">
        <w:rPr>
          <w:b/>
          <w:i/>
          <w:u w:val="single"/>
        </w:rPr>
        <w:t>Câu 2</w:t>
      </w:r>
      <w:r w:rsidRPr="0067097A">
        <w:rPr>
          <w:b/>
          <w:i/>
        </w:rPr>
        <w:t>: (</w:t>
      </w:r>
      <w:r>
        <w:rPr>
          <w:b/>
          <w:i/>
        </w:rPr>
        <w:t>3</w:t>
      </w:r>
      <w:r w:rsidRPr="0067097A">
        <w:rPr>
          <w:b/>
          <w:i/>
        </w:rPr>
        <w:t xml:space="preserve"> điểm)</w:t>
      </w:r>
      <w:r>
        <w:rPr>
          <w:b/>
          <w:i/>
        </w:rPr>
        <w:t xml:space="preserve"> </w:t>
      </w:r>
      <w:bookmarkStart w:id="0" w:name="_GoBack"/>
      <w:bookmarkEnd w:id="0"/>
    </w:p>
    <w:p w:rsidR="009C764A" w:rsidRPr="00D80426" w:rsidRDefault="009C764A" w:rsidP="009C764A">
      <w:pPr>
        <w:outlineLvl w:val="0"/>
      </w:pPr>
      <w:r w:rsidRPr="00D80426">
        <w:t>Chứng minh biểu thức sau bằng phương pháp biến đổi đại số. Trong mỗi bước biến đổi chỉ rõ định lý, tiên đề nào được sử dụng:</w:t>
      </w:r>
    </w:p>
    <w:p w:rsidR="009C764A" w:rsidRPr="00D80426" w:rsidRDefault="009C764A" w:rsidP="009C764A">
      <w:pPr>
        <w:outlineLvl w:val="0"/>
        <w:rPr>
          <w:b/>
        </w:rPr>
      </w:pPr>
    </w:p>
    <w:p w:rsidR="009C764A" w:rsidRDefault="00E3606C" w:rsidP="00F96CD7">
      <w:pPr>
        <w:jc w:val="center"/>
      </w:pPr>
      <w:r>
        <w:t xml:space="preserve">A’B’C’D’ + </w:t>
      </w:r>
      <w:del w:id="1" w:author="Vo Le Cuong" w:date="2015-03-28T22:00:00Z">
        <w:r w:rsidDel="0073127C">
          <w:delText xml:space="preserve">ABCD </w:delText>
        </w:r>
      </w:del>
      <w:ins w:id="2" w:author="Vo Le Cuong" w:date="2015-03-28T22:00:00Z">
        <w:r w:rsidR="0073127C">
          <w:t>AB’CD’</w:t>
        </w:r>
      </w:ins>
      <w:r>
        <w:t>+ A’B’CD’ + AB’C’D’</w:t>
      </w:r>
      <w:r w:rsidR="00E61435">
        <w:t xml:space="preserve"> </w:t>
      </w:r>
      <w:r w:rsidR="009C764A">
        <w:t xml:space="preserve">= </w:t>
      </w:r>
      <w:r>
        <w:t>B’D’</w:t>
      </w:r>
    </w:p>
    <w:p w:rsidR="00E9043B" w:rsidRPr="00D80426" w:rsidRDefault="00E9043B" w:rsidP="009C764A">
      <w:pPr>
        <w:ind w:left="720"/>
      </w:pPr>
    </w:p>
    <w:p w:rsidR="009C764A" w:rsidRDefault="009C764A" w:rsidP="009C764A">
      <w:pPr>
        <w:outlineLvl w:val="0"/>
        <w:rPr>
          <w:b/>
          <w:i/>
          <w:sz w:val="26"/>
          <w:szCs w:val="26"/>
        </w:rPr>
      </w:pPr>
      <w:r w:rsidRPr="007E1F9C">
        <w:rPr>
          <w:b/>
          <w:i/>
          <w:sz w:val="26"/>
          <w:szCs w:val="26"/>
        </w:rPr>
        <w:t xml:space="preserve">Câu </w:t>
      </w:r>
      <w:r>
        <w:rPr>
          <w:b/>
          <w:i/>
          <w:sz w:val="26"/>
          <w:szCs w:val="26"/>
        </w:rPr>
        <w:t>3 (4</w:t>
      </w:r>
      <w:r w:rsidRPr="007E1F9C">
        <w:rPr>
          <w:b/>
          <w:i/>
          <w:sz w:val="26"/>
          <w:szCs w:val="26"/>
        </w:rPr>
        <w:t xml:space="preserve"> điểm)</w:t>
      </w:r>
    </w:p>
    <w:p w:rsidR="009C764A" w:rsidRDefault="009C764A" w:rsidP="009C764A">
      <w:p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Cho mạch logic sau: </w:t>
      </w:r>
    </w:p>
    <w:p w:rsidR="009C764A" w:rsidRDefault="009C764A" w:rsidP="009C764A">
      <w:pPr>
        <w:jc w:val="center"/>
        <w:outlineLvl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057650" cy="1819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64A" w:rsidRDefault="009C764A" w:rsidP="009C764A">
      <w:pPr>
        <w:numPr>
          <w:ilvl w:val="0"/>
          <w:numId w:val="36"/>
        </w:numPr>
        <w:outlineLvl w:val="0"/>
        <w:rPr>
          <w:sz w:val="26"/>
          <w:szCs w:val="26"/>
        </w:rPr>
      </w:pPr>
      <w:r w:rsidRPr="005D575E">
        <w:rPr>
          <w:sz w:val="26"/>
          <w:szCs w:val="26"/>
        </w:rPr>
        <w:t>Hãy</w:t>
      </w:r>
      <w:r>
        <w:rPr>
          <w:sz w:val="26"/>
          <w:szCs w:val="26"/>
        </w:rPr>
        <w:t xml:space="preserve"> phân tích mạch logic trên đ</w:t>
      </w:r>
      <w:r w:rsidR="00E33FD5">
        <w:rPr>
          <w:sz w:val="26"/>
          <w:szCs w:val="26"/>
        </w:rPr>
        <w:t>ể tìm ra công thức chuẩn tắc POS</w:t>
      </w:r>
      <w:r>
        <w:rPr>
          <w:sz w:val="26"/>
          <w:szCs w:val="26"/>
        </w:rPr>
        <w:t xml:space="preserve"> của hàm đầu ra f</w:t>
      </w:r>
    </w:p>
    <w:p w:rsidR="001E1AB9" w:rsidRDefault="009C764A" w:rsidP="00C11ACF">
      <w:pPr>
        <w:numPr>
          <w:ilvl w:val="0"/>
          <w:numId w:val="36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Thực hiện lại hàm </w:t>
      </w:r>
      <w:r w:rsidR="00BC3D43">
        <w:rPr>
          <w:sz w:val="26"/>
          <w:szCs w:val="26"/>
        </w:rPr>
        <w:t>f trên chỉ dùng 1 loại cổng NAND</w:t>
      </w:r>
      <w:r>
        <w:rPr>
          <w:sz w:val="26"/>
          <w:szCs w:val="26"/>
        </w:rPr>
        <w:t xml:space="preserve"> 2 đầu vào</w:t>
      </w:r>
    </w:p>
    <w:p w:rsidR="009C764A" w:rsidRPr="00E9043B" w:rsidRDefault="009C764A" w:rsidP="009C764A">
      <w:pPr>
        <w:pBdr>
          <w:bottom w:val="single" w:sz="6" w:space="1" w:color="auto"/>
        </w:pBdr>
        <w:outlineLvl w:val="0"/>
        <w:rPr>
          <w:b/>
          <w:i/>
          <w:u w:val="single"/>
        </w:rPr>
      </w:pPr>
    </w:p>
    <w:p w:rsidR="00EA08B8" w:rsidRDefault="00EA08B8" w:rsidP="00412AB4">
      <w:pPr>
        <w:rPr>
          <w:i/>
          <w:lang w:val="es-ES"/>
        </w:rPr>
      </w:pPr>
    </w:p>
    <w:p w:rsidR="00C271FD" w:rsidRPr="00474804" w:rsidRDefault="00C271FD" w:rsidP="00C271FD">
      <w:pPr>
        <w:jc w:val="center"/>
        <w:rPr>
          <w:lang w:val="es-ES"/>
        </w:rPr>
      </w:pPr>
      <w:r w:rsidRPr="00DD51F5">
        <w:rPr>
          <w:b/>
          <w:i/>
          <w:lang w:val="es-ES"/>
        </w:rPr>
        <w:t>Chúc các em sinh viên  làm bài tốt!</w:t>
      </w:r>
    </w:p>
    <w:p w:rsidR="00B67906" w:rsidRDefault="00B67906" w:rsidP="00412AB4">
      <w:pPr>
        <w:rPr>
          <w:i/>
          <w:lang w:val="es-ES"/>
        </w:rPr>
      </w:pPr>
    </w:p>
    <w:p w:rsidR="00B67906" w:rsidRDefault="00B67906" w:rsidP="00412AB4">
      <w:pPr>
        <w:rPr>
          <w:i/>
          <w:lang w:val="es-ES"/>
        </w:rPr>
      </w:pPr>
    </w:p>
    <w:p w:rsidR="00B67906" w:rsidRDefault="00B67906" w:rsidP="00412AB4">
      <w:pPr>
        <w:rPr>
          <w:i/>
          <w:lang w:val="es-ES"/>
        </w:rPr>
      </w:pPr>
    </w:p>
    <w:p w:rsidR="00B67906" w:rsidRDefault="00B67906">
      <w:pPr>
        <w:rPr>
          <w:i/>
          <w:lang w:val="es-ES"/>
        </w:rPr>
      </w:pPr>
      <w:r>
        <w:rPr>
          <w:i/>
          <w:lang w:val="es-ES"/>
        </w:rPr>
        <w:br w:type="page"/>
      </w:r>
    </w:p>
    <w:tbl>
      <w:tblPr>
        <w:tblW w:w="10278" w:type="dxa"/>
        <w:tblLayout w:type="fixed"/>
        <w:tblLook w:val="01E0" w:firstRow="1" w:lastRow="1" w:firstColumn="1" w:lastColumn="1" w:noHBand="0" w:noVBand="0"/>
      </w:tblPr>
      <w:tblGrid>
        <w:gridCol w:w="4698"/>
        <w:gridCol w:w="5580"/>
      </w:tblGrid>
      <w:tr w:rsidR="001C4E62" w:rsidRPr="0067097A" w:rsidTr="00DA3523">
        <w:trPr>
          <w:trHeight w:val="1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E62" w:rsidRPr="00B67906" w:rsidRDefault="001C4E62" w:rsidP="00DA3523">
            <w:pPr>
              <w:jc w:val="center"/>
              <w:rPr>
                <w:lang w:val="es-ES"/>
              </w:rPr>
            </w:pPr>
            <w:r w:rsidRPr="00B67906">
              <w:rPr>
                <w:lang w:val="es-ES"/>
              </w:rPr>
              <w:lastRenderedPageBreak/>
              <w:t>TRƯỜNG ĐẠI HỌC BÁCH KHOA HÀ NỘI</w:t>
            </w:r>
          </w:p>
          <w:p w:rsidR="001C4E62" w:rsidRPr="0067097A" w:rsidRDefault="001C4E62" w:rsidP="00DA3523">
            <w:pPr>
              <w:jc w:val="center"/>
              <w:rPr>
                <w:b/>
              </w:rPr>
            </w:pPr>
            <w:r w:rsidRPr="0067097A">
              <w:rPr>
                <w:b/>
                <w:lang w:val="es-ES"/>
              </w:rPr>
              <w:t>VIỆN</w:t>
            </w:r>
            <w:r w:rsidRPr="0067097A">
              <w:rPr>
                <w:b/>
              </w:rPr>
              <w:t xml:space="preserve"> ĐIỆN TỬ - VIỄN THÔNG</w:t>
            </w:r>
          </w:p>
          <w:p w:rsidR="001C4E62" w:rsidRPr="0067097A" w:rsidRDefault="00DB584D" w:rsidP="00DA3523">
            <w:pPr>
              <w:rPr>
                <w:rFonts w:ascii=".VnTimeH" w:hAnsi=".VnTimeH"/>
              </w:rPr>
            </w:pPr>
            <w:r>
              <w:rPr>
                <w:rFonts w:ascii=".VnTimeH" w:hAnsi=".VnTimeH"/>
              </w:rPr>
            </w:r>
            <w:r>
              <w:rPr>
                <w:rFonts w:ascii=".VnTimeH" w:hAnsi=".VnTimeH"/>
              </w:rPr>
              <w:pict>
                <v:group id="_x0000_s1181" editas="canvas" style="width:243pt;height:36pt;mso-position-horizontal-relative:char;mso-position-vertical-relative:line" coordorigin="2466,1826" coordsize="7200,1080">
                  <o:lock v:ext="edit" aspectratio="t"/>
                  <v:shape id="_x0000_s1182" type="#_x0000_t75" style="position:absolute;left:2466;top:1826;width:7200;height:1080" o:preferrelative="f">
                    <v:fill o:detectmouseclick="t"/>
                    <v:path o:extrusionok="t" o:connecttype="none"/>
                    <o:lock v:ext="edit" text="t"/>
                  </v:shape>
                  <v:line id="_x0000_s1183" style="position:absolute" from="3533,2096" to="8066,2096"/>
                  <v:shape id="_x0000_s1184" type="#_x0000_t202" style="position:absolute;left:3266;top:2366;width:2133;height:540" filled="f" stroked="f" strokeweight="1pt">
                    <v:textbox style="mso-next-textbox:#_x0000_s1184" inset="0,0,0,0">
                      <w:txbxContent>
                        <w:p w:rsidR="001C4E62" w:rsidRPr="003500B8" w:rsidRDefault="001C4E62" w:rsidP="001C4E6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Đề số: 2</w:t>
                          </w:r>
                        </w:p>
                      </w:txbxContent>
                    </v:textbox>
                  </v:shape>
                  <v:shape id="_x0000_s1185" type="#_x0000_t202" style="position:absolute;left:5399;top:2366;width:3200;height:540" filled="f" stroked="f" strokeweight="1pt">
                    <v:textbox style="mso-next-textbox:#_x0000_s1185" inset="0,0,0,0">
                      <w:txbxContent>
                        <w:p w:rsidR="001C4E62" w:rsidRPr="003500B8" w:rsidRDefault="001C4E62" w:rsidP="001C4E6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</w:t>
                          </w:r>
                          <w:r w:rsidRPr="00474F51">
                            <w:rPr>
                              <w:b/>
                            </w:rPr>
                            <w:t>ổng</w:t>
                          </w:r>
                          <w:r>
                            <w:rPr>
                              <w:b/>
                            </w:rPr>
                            <w:t xml:space="preserve"> s</w:t>
                          </w:r>
                          <w:r w:rsidRPr="00474F51">
                            <w:rPr>
                              <w:b/>
                            </w:rPr>
                            <w:t>ố</w:t>
                          </w:r>
                          <w:r>
                            <w:rPr>
                              <w:b/>
                            </w:rPr>
                            <w:t xml:space="preserve"> trang: 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E62" w:rsidRPr="0067097A" w:rsidRDefault="001C4E62" w:rsidP="00DA3523">
            <w:pPr>
              <w:jc w:val="center"/>
              <w:rPr>
                <w:b/>
              </w:rPr>
            </w:pPr>
            <w:r w:rsidRPr="0067097A">
              <w:rPr>
                <w:b/>
              </w:rPr>
              <w:t>ĐỀ THI GIỮA KỲ MÔN: ĐIỆN TỬ SỐ</w:t>
            </w:r>
          </w:p>
          <w:p w:rsidR="001C4E62" w:rsidRPr="0067097A" w:rsidRDefault="001C4E62" w:rsidP="00B6064C">
            <w:pPr>
              <w:jc w:val="center"/>
              <w:rPr>
                <w:b/>
                <w:i/>
              </w:rPr>
            </w:pPr>
            <w:r w:rsidRPr="0067097A">
              <w:rPr>
                <w:i/>
              </w:rPr>
              <w:t xml:space="preserve">Ngày thi: </w:t>
            </w:r>
            <w:r w:rsidR="00B6064C">
              <w:rPr>
                <w:b/>
                <w:i/>
              </w:rPr>
              <w:t>31/3/2015</w:t>
            </w:r>
          </w:p>
          <w:p w:rsidR="001C4E62" w:rsidRPr="0067097A" w:rsidRDefault="001C4E62" w:rsidP="00DA3523">
            <w:pPr>
              <w:rPr>
                <w:rFonts w:ascii=".VnTime" w:hAnsi=".VnTime"/>
                <w:i/>
              </w:rPr>
            </w:pPr>
            <w:r w:rsidRPr="0067097A">
              <w:rPr>
                <w:i/>
              </w:rPr>
              <w:t xml:space="preserve">            Thời gian làm bài:   </w:t>
            </w:r>
            <w:r w:rsidR="00E62013" w:rsidRPr="00E62013">
              <w:rPr>
                <w:b/>
                <w:i/>
                <w:u w:val="single"/>
              </w:rPr>
              <w:t>60     phút</w:t>
            </w:r>
          </w:p>
          <w:p w:rsidR="001C4E62" w:rsidRPr="0067097A" w:rsidRDefault="001C4E62" w:rsidP="00DA3523">
            <w:pPr>
              <w:rPr>
                <w:b/>
                <w:i/>
              </w:rPr>
            </w:pPr>
            <w:r w:rsidRPr="0067097A">
              <w:rPr>
                <w:b/>
                <w:i/>
              </w:rPr>
              <w:t>(Không sử dụng tài liệu. Nộp đề thi cùng với bài làm)</w:t>
            </w:r>
          </w:p>
        </w:tc>
      </w:tr>
    </w:tbl>
    <w:p w:rsidR="001C4E62" w:rsidRDefault="001C4E62" w:rsidP="001C4E62">
      <w:pPr>
        <w:outlineLvl w:val="0"/>
        <w:rPr>
          <w:b/>
          <w:i/>
          <w:u w:val="single"/>
        </w:rPr>
      </w:pPr>
    </w:p>
    <w:p w:rsidR="00EA08B8" w:rsidRDefault="00EA08B8" w:rsidP="001C4E62">
      <w:pPr>
        <w:outlineLvl w:val="0"/>
        <w:rPr>
          <w:b/>
          <w:i/>
          <w:u w:val="single"/>
        </w:rPr>
      </w:pPr>
    </w:p>
    <w:p w:rsidR="009C764A" w:rsidRPr="0067097A" w:rsidRDefault="009C764A" w:rsidP="009C764A">
      <w:pPr>
        <w:outlineLvl w:val="0"/>
        <w:rPr>
          <w:b/>
          <w:i/>
        </w:rPr>
      </w:pPr>
      <w:r w:rsidRPr="0067097A">
        <w:rPr>
          <w:b/>
          <w:i/>
          <w:u w:val="single"/>
        </w:rPr>
        <w:t>Câu 1</w:t>
      </w:r>
      <w:r w:rsidRPr="0067097A">
        <w:rPr>
          <w:b/>
          <w:i/>
        </w:rPr>
        <w:t>: (</w:t>
      </w:r>
      <w:r>
        <w:rPr>
          <w:b/>
          <w:i/>
        </w:rPr>
        <w:t xml:space="preserve">3 </w:t>
      </w:r>
      <w:r w:rsidRPr="00C82F58">
        <w:rPr>
          <w:b/>
          <w:i/>
        </w:rPr>
        <w:t>đ</w:t>
      </w:r>
      <w:r>
        <w:rPr>
          <w:b/>
          <w:i/>
        </w:rPr>
        <w:t>i</w:t>
      </w:r>
      <w:r w:rsidRPr="00C82F58">
        <w:rPr>
          <w:b/>
          <w:i/>
        </w:rPr>
        <w:t>ểm</w:t>
      </w:r>
      <w:r w:rsidRPr="0067097A">
        <w:rPr>
          <w:b/>
          <w:i/>
        </w:rPr>
        <w:t>)</w:t>
      </w:r>
    </w:p>
    <w:p w:rsidR="009C764A" w:rsidRDefault="009C764A" w:rsidP="009C764A"/>
    <w:p w:rsidR="009C764A" w:rsidRDefault="009C764A" w:rsidP="009C764A">
      <w:r>
        <w:t>Rút gọn hàm F sau sử dụng phương pháp bìa Các nô:</w:t>
      </w:r>
    </w:p>
    <w:p w:rsidR="009C764A" w:rsidRDefault="009C764A" w:rsidP="009C764A"/>
    <w:p w:rsidR="009C764A" w:rsidRPr="0044752F" w:rsidRDefault="009C764A" w:rsidP="00C11ACF">
      <w:pPr>
        <w:jc w:val="center"/>
      </w:pPr>
      <w:r>
        <w:t>F(x</w:t>
      </w:r>
      <w:r w:rsidRPr="0044752F">
        <w:rPr>
          <w:vertAlign w:val="subscript"/>
        </w:rPr>
        <w:t>1</w:t>
      </w:r>
      <w:r>
        <w:t>, x</w:t>
      </w:r>
      <w:r w:rsidRPr="0044752F">
        <w:rPr>
          <w:vertAlign w:val="subscript"/>
        </w:rPr>
        <w:t>2</w:t>
      </w:r>
      <w:r>
        <w:t>, x</w:t>
      </w:r>
      <w:r w:rsidRPr="0044752F">
        <w:rPr>
          <w:vertAlign w:val="subscript"/>
        </w:rPr>
        <w:t>3</w:t>
      </w:r>
      <w:r>
        <w:t>, x</w:t>
      </w:r>
      <w:r w:rsidRPr="0044752F">
        <w:rPr>
          <w:vertAlign w:val="subscript"/>
        </w:rPr>
        <w:t>4</w:t>
      </w:r>
      <w:r>
        <w:t xml:space="preserve">) = </w:t>
      </w:r>
      <w:r>
        <w:sym w:font="Symbol" w:char="F0E5"/>
      </w:r>
      <w:r>
        <w:t xml:space="preserve">(0, </w:t>
      </w:r>
      <w:r w:rsidR="006856DE">
        <w:t>1</w:t>
      </w:r>
      <w:r>
        <w:t xml:space="preserve">, </w:t>
      </w:r>
      <w:r w:rsidR="006856DE">
        <w:t>2</w:t>
      </w:r>
      <w:r>
        <w:t xml:space="preserve">, </w:t>
      </w:r>
      <w:r w:rsidR="006856DE">
        <w:t>3</w:t>
      </w:r>
      <w:r>
        <w:t xml:space="preserve">, </w:t>
      </w:r>
      <w:r w:rsidR="006856DE">
        <w:t>4</w:t>
      </w:r>
      <w:r>
        <w:t xml:space="preserve">, 8, </w:t>
      </w:r>
      <w:r w:rsidR="006856DE">
        <w:t>10</w:t>
      </w:r>
      <w:r>
        <w:t>)</w:t>
      </w:r>
      <w:r w:rsidR="00C11ACF">
        <w:t xml:space="preserve"> + D (</w:t>
      </w:r>
      <w:r w:rsidR="006856DE">
        <w:t>6</w:t>
      </w:r>
      <w:r w:rsidR="00C11ACF">
        <w:t>,</w:t>
      </w:r>
      <w:r w:rsidR="006856DE">
        <w:t xml:space="preserve"> 9, 12, 14</w:t>
      </w:r>
      <w:r w:rsidR="00C11ACF">
        <w:t>)</w:t>
      </w:r>
    </w:p>
    <w:p w:rsidR="009C764A" w:rsidRPr="0067097A" w:rsidRDefault="009C764A" w:rsidP="009C764A"/>
    <w:p w:rsidR="009C764A" w:rsidRDefault="009C764A" w:rsidP="009C764A">
      <w:pPr>
        <w:outlineLvl w:val="0"/>
        <w:rPr>
          <w:b/>
          <w:i/>
        </w:rPr>
      </w:pPr>
      <w:r w:rsidRPr="0067097A">
        <w:rPr>
          <w:b/>
          <w:i/>
          <w:u w:val="single"/>
        </w:rPr>
        <w:t>Câu 2</w:t>
      </w:r>
      <w:r w:rsidRPr="0067097A">
        <w:rPr>
          <w:b/>
          <w:i/>
        </w:rPr>
        <w:t>: (</w:t>
      </w:r>
      <w:r>
        <w:rPr>
          <w:b/>
          <w:i/>
        </w:rPr>
        <w:t>3</w:t>
      </w:r>
      <w:r w:rsidRPr="0067097A">
        <w:rPr>
          <w:b/>
          <w:i/>
        </w:rPr>
        <w:t xml:space="preserve"> điểm)</w:t>
      </w:r>
      <w:r>
        <w:rPr>
          <w:b/>
          <w:i/>
        </w:rPr>
        <w:t xml:space="preserve"> </w:t>
      </w:r>
    </w:p>
    <w:p w:rsidR="009C764A" w:rsidRPr="00D80426" w:rsidRDefault="009C764A" w:rsidP="009C764A">
      <w:pPr>
        <w:outlineLvl w:val="0"/>
      </w:pPr>
      <w:r w:rsidRPr="00D80426">
        <w:t>Chứng minh biểu thức sau bằng phương pháp biến đổi đại số. Trong mỗi bước biến đổi chỉ rõ định lý, tiên đề nào được sử dụng:</w:t>
      </w:r>
    </w:p>
    <w:p w:rsidR="009C764A" w:rsidRPr="00D80426" w:rsidRDefault="009C764A" w:rsidP="009C764A">
      <w:pPr>
        <w:outlineLvl w:val="0"/>
        <w:rPr>
          <w:b/>
        </w:rPr>
      </w:pPr>
    </w:p>
    <w:p w:rsidR="00C11ACF" w:rsidRDefault="00E61435" w:rsidP="00E61435">
      <w:pPr>
        <w:jc w:val="center"/>
      </w:pPr>
      <w:r>
        <w:t>A’B’C’D + AB’CD + AB’C’D + A’B’CD = B’D</w:t>
      </w:r>
    </w:p>
    <w:p w:rsidR="00E61435" w:rsidRDefault="00E61435" w:rsidP="00E61435">
      <w:pPr>
        <w:jc w:val="center"/>
      </w:pPr>
    </w:p>
    <w:p w:rsidR="00C11ACF" w:rsidRDefault="00C11ACF" w:rsidP="00C11ACF">
      <w:pPr>
        <w:outlineLvl w:val="0"/>
        <w:rPr>
          <w:b/>
          <w:i/>
          <w:sz w:val="26"/>
          <w:szCs w:val="26"/>
        </w:rPr>
      </w:pPr>
      <w:r w:rsidRPr="007E1F9C">
        <w:rPr>
          <w:b/>
          <w:i/>
          <w:sz w:val="26"/>
          <w:szCs w:val="26"/>
        </w:rPr>
        <w:t xml:space="preserve">Câu </w:t>
      </w:r>
      <w:r>
        <w:rPr>
          <w:b/>
          <w:i/>
          <w:sz w:val="26"/>
          <w:szCs w:val="26"/>
        </w:rPr>
        <w:t>3 (4</w:t>
      </w:r>
      <w:r w:rsidRPr="007E1F9C">
        <w:rPr>
          <w:b/>
          <w:i/>
          <w:sz w:val="26"/>
          <w:szCs w:val="26"/>
        </w:rPr>
        <w:t xml:space="preserve"> điểm)</w:t>
      </w:r>
    </w:p>
    <w:p w:rsidR="00C11ACF" w:rsidRDefault="00C11ACF" w:rsidP="00C11ACF">
      <w:p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Cho mạch logic sau: </w:t>
      </w:r>
    </w:p>
    <w:p w:rsidR="00C11ACF" w:rsidRDefault="00C11ACF" w:rsidP="00C11ACF">
      <w:pPr>
        <w:jc w:val="center"/>
        <w:outlineLvl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162425" cy="179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CF" w:rsidRDefault="00C11ACF" w:rsidP="00C11ACF">
      <w:pPr>
        <w:numPr>
          <w:ilvl w:val="0"/>
          <w:numId w:val="37"/>
        </w:numPr>
        <w:outlineLvl w:val="0"/>
        <w:rPr>
          <w:sz w:val="26"/>
          <w:szCs w:val="26"/>
        </w:rPr>
      </w:pPr>
      <w:r w:rsidRPr="005D575E">
        <w:rPr>
          <w:sz w:val="26"/>
          <w:szCs w:val="26"/>
        </w:rPr>
        <w:t>Hãy</w:t>
      </w:r>
      <w:r>
        <w:rPr>
          <w:sz w:val="26"/>
          <w:szCs w:val="26"/>
        </w:rPr>
        <w:t xml:space="preserve"> phân tích mạch logic trên đ</w:t>
      </w:r>
      <w:r w:rsidR="00E33FD5">
        <w:rPr>
          <w:sz w:val="26"/>
          <w:szCs w:val="26"/>
        </w:rPr>
        <w:t>ể tìm ra công thức chuẩn tắc POS</w:t>
      </w:r>
      <w:r>
        <w:rPr>
          <w:sz w:val="26"/>
          <w:szCs w:val="26"/>
        </w:rPr>
        <w:t xml:space="preserve"> của hàm đầu ra f</w:t>
      </w:r>
    </w:p>
    <w:p w:rsidR="00EA08B8" w:rsidRDefault="00C11ACF" w:rsidP="00F96CD7">
      <w:pPr>
        <w:numPr>
          <w:ilvl w:val="0"/>
          <w:numId w:val="37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>Thực hiện lại hàm f trên chỉ dùng 1 loại cổng NAND</w:t>
      </w:r>
      <w:r w:rsidR="00F42967">
        <w:rPr>
          <w:sz w:val="26"/>
          <w:szCs w:val="26"/>
        </w:rPr>
        <w:t xml:space="preserve"> </w:t>
      </w:r>
      <w:r>
        <w:rPr>
          <w:sz w:val="26"/>
          <w:szCs w:val="26"/>
        </w:rPr>
        <w:t>2 đầu vào</w:t>
      </w:r>
      <w:r w:rsidR="00F96CD7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F96CD7" w:rsidRDefault="00F96CD7" w:rsidP="00C11ACF">
      <w:pPr>
        <w:pBdr>
          <w:bottom w:val="single" w:sz="6" w:space="1" w:color="auto"/>
        </w:pBdr>
      </w:pPr>
    </w:p>
    <w:p w:rsidR="00EA08B8" w:rsidRDefault="00EA08B8" w:rsidP="00EA08B8"/>
    <w:p w:rsidR="00C271FD" w:rsidRPr="00474804" w:rsidRDefault="00C271FD" w:rsidP="00C271FD">
      <w:pPr>
        <w:jc w:val="center"/>
        <w:rPr>
          <w:lang w:val="es-ES"/>
        </w:rPr>
      </w:pPr>
      <w:r w:rsidRPr="00DD51F5">
        <w:rPr>
          <w:b/>
          <w:i/>
          <w:lang w:val="es-ES"/>
        </w:rPr>
        <w:t>Chúc các em sinh viên  làm bài tốt!</w:t>
      </w:r>
    </w:p>
    <w:p w:rsidR="00281905" w:rsidRPr="00E9043B" w:rsidRDefault="00281905" w:rsidP="00F42967">
      <w:pPr>
        <w:rPr>
          <w:lang w:val="es-ES"/>
        </w:rPr>
      </w:pPr>
    </w:p>
    <w:sectPr w:rsidR="00281905" w:rsidRPr="00E9043B" w:rsidSect="00B67906">
      <w:footerReference w:type="even" r:id="rId10"/>
      <w:footerReference w:type="default" r:id="rId11"/>
      <w:pgSz w:w="11907" w:h="16840" w:code="9"/>
      <w:pgMar w:top="1440" w:right="747" w:bottom="360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84D" w:rsidRDefault="00DB584D">
      <w:r>
        <w:separator/>
      </w:r>
    </w:p>
  </w:endnote>
  <w:endnote w:type="continuationSeparator" w:id="0">
    <w:p w:rsidR="00DB584D" w:rsidRDefault="00DB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188" w:rsidRDefault="00882667" w:rsidP="00EA7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71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7188" w:rsidRDefault="00EA7188" w:rsidP="00EA71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7A3" w:rsidRDefault="006D77A3" w:rsidP="00EA7188">
    <w:pPr>
      <w:pStyle w:val="Footer"/>
      <w:pBdr>
        <w:bottom w:val="single" w:sz="6" w:space="1" w:color="auto"/>
      </w:pBdr>
      <w:ind w:right="360"/>
      <w:rPr>
        <w:i/>
      </w:rPr>
    </w:pPr>
  </w:p>
  <w:p w:rsidR="00EA7188" w:rsidRPr="006D77A3" w:rsidRDefault="006D77A3" w:rsidP="00EA7188">
    <w:pPr>
      <w:pStyle w:val="Footer"/>
      <w:ind w:right="360"/>
      <w:rPr>
        <w:i/>
      </w:rPr>
    </w:pPr>
    <w:r w:rsidRPr="006D77A3">
      <w:rPr>
        <w:i/>
      </w:rPr>
      <w:t xml:space="preserve">Chú ý: </w:t>
    </w:r>
    <w:r w:rsidR="002B370B">
      <w:rPr>
        <w:i/>
      </w:rPr>
      <w:t>Bài giống nhau sẽ bị trừ điểm</w:t>
    </w:r>
    <w:r>
      <w:rPr>
        <w:i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84D" w:rsidRDefault="00DB584D">
      <w:r>
        <w:separator/>
      </w:r>
    </w:p>
  </w:footnote>
  <w:footnote w:type="continuationSeparator" w:id="0">
    <w:p w:rsidR="00DB584D" w:rsidRDefault="00DB5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8BCF9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587153"/>
    <w:multiLevelType w:val="hybridMultilevel"/>
    <w:tmpl w:val="84F06EE4"/>
    <w:lvl w:ilvl="0" w:tplc="010472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37BE3"/>
    <w:multiLevelType w:val="hybridMultilevel"/>
    <w:tmpl w:val="4DE6F7B4"/>
    <w:lvl w:ilvl="0" w:tplc="05A28A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E8700B"/>
    <w:multiLevelType w:val="hybridMultilevel"/>
    <w:tmpl w:val="0F605C82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42D3AB1"/>
    <w:multiLevelType w:val="hybridMultilevel"/>
    <w:tmpl w:val="11622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E1E67"/>
    <w:multiLevelType w:val="hybridMultilevel"/>
    <w:tmpl w:val="38683A66"/>
    <w:lvl w:ilvl="0" w:tplc="23A6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4447E0"/>
    <w:multiLevelType w:val="hybridMultilevel"/>
    <w:tmpl w:val="47E23626"/>
    <w:lvl w:ilvl="0" w:tplc="E4541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712EA"/>
    <w:multiLevelType w:val="hybridMultilevel"/>
    <w:tmpl w:val="38683A66"/>
    <w:lvl w:ilvl="0" w:tplc="23A6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D86BD5"/>
    <w:multiLevelType w:val="hybridMultilevel"/>
    <w:tmpl w:val="38683A66"/>
    <w:lvl w:ilvl="0" w:tplc="23A6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417D98"/>
    <w:multiLevelType w:val="hybridMultilevel"/>
    <w:tmpl w:val="1DC44FD2"/>
    <w:lvl w:ilvl="0" w:tplc="E85491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B66875"/>
    <w:multiLevelType w:val="hybridMultilevel"/>
    <w:tmpl w:val="DABAC584"/>
    <w:lvl w:ilvl="0" w:tplc="5DD65E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37D29"/>
    <w:multiLevelType w:val="hybridMultilevel"/>
    <w:tmpl w:val="D0FE582C"/>
    <w:lvl w:ilvl="0" w:tplc="CBFAE9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B365D"/>
    <w:multiLevelType w:val="hybridMultilevel"/>
    <w:tmpl w:val="1146030C"/>
    <w:lvl w:ilvl="0" w:tplc="0C9C3A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C5D0F"/>
    <w:multiLevelType w:val="hybridMultilevel"/>
    <w:tmpl w:val="401CE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C1050"/>
    <w:multiLevelType w:val="hybridMultilevel"/>
    <w:tmpl w:val="A91C2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40417"/>
    <w:multiLevelType w:val="hybridMultilevel"/>
    <w:tmpl w:val="CBF0470E"/>
    <w:lvl w:ilvl="0" w:tplc="05A28A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0948D5"/>
    <w:multiLevelType w:val="hybridMultilevel"/>
    <w:tmpl w:val="42788494"/>
    <w:lvl w:ilvl="0" w:tplc="58EE0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024A93"/>
    <w:multiLevelType w:val="hybridMultilevel"/>
    <w:tmpl w:val="4FF6F9D2"/>
    <w:lvl w:ilvl="0" w:tplc="AAF2901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5102DA"/>
    <w:multiLevelType w:val="hybridMultilevel"/>
    <w:tmpl w:val="F38CFDBC"/>
    <w:lvl w:ilvl="0" w:tplc="CA56DE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5A3C63"/>
    <w:multiLevelType w:val="hybridMultilevel"/>
    <w:tmpl w:val="CF8A6AFE"/>
    <w:lvl w:ilvl="0" w:tplc="C38C58A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C83897"/>
    <w:multiLevelType w:val="hybridMultilevel"/>
    <w:tmpl w:val="A002D518"/>
    <w:lvl w:ilvl="0" w:tplc="05A28A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3E5D97"/>
    <w:multiLevelType w:val="hybridMultilevel"/>
    <w:tmpl w:val="E25C8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836D3B"/>
    <w:multiLevelType w:val="hybridMultilevel"/>
    <w:tmpl w:val="865E5A5E"/>
    <w:lvl w:ilvl="0" w:tplc="E4541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00A5E"/>
    <w:multiLevelType w:val="hybridMultilevel"/>
    <w:tmpl w:val="6058AB1E"/>
    <w:lvl w:ilvl="0" w:tplc="DC5688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495A75"/>
    <w:multiLevelType w:val="hybridMultilevel"/>
    <w:tmpl w:val="6D0616C8"/>
    <w:lvl w:ilvl="0" w:tplc="C38C58A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5C0F720B"/>
    <w:multiLevelType w:val="multilevel"/>
    <w:tmpl w:val="607A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8F5CD0"/>
    <w:multiLevelType w:val="hybridMultilevel"/>
    <w:tmpl w:val="33AA4F86"/>
    <w:lvl w:ilvl="0" w:tplc="FD02FAC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5EAC2D34"/>
    <w:multiLevelType w:val="hybridMultilevel"/>
    <w:tmpl w:val="AEA479A8"/>
    <w:lvl w:ilvl="0" w:tplc="6206D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B56904"/>
    <w:multiLevelType w:val="hybridMultilevel"/>
    <w:tmpl w:val="BA7CB82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4468C5"/>
    <w:multiLevelType w:val="hybridMultilevel"/>
    <w:tmpl w:val="BA7CB82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625C2"/>
    <w:multiLevelType w:val="hybridMultilevel"/>
    <w:tmpl w:val="E7CAB880"/>
    <w:lvl w:ilvl="0" w:tplc="69FEA2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E01B77"/>
    <w:multiLevelType w:val="hybridMultilevel"/>
    <w:tmpl w:val="1988E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203303"/>
    <w:multiLevelType w:val="hybridMultilevel"/>
    <w:tmpl w:val="A9A83166"/>
    <w:lvl w:ilvl="0" w:tplc="FB164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866D48"/>
    <w:multiLevelType w:val="hybridMultilevel"/>
    <w:tmpl w:val="38683A66"/>
    <w:lvl w:ilvl="0" w:tplc="23A6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25D1B10"/>
    <w:multiLevelType w:val="hybridMultilevel"/>
    <w:tmpl w:val="6E1E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3340BC"/>
    <w:multiLevelType w:val="hybridMultilevel"/>
    <w:tmpl w:val="5CDA720C"/>
    <w:lvl w:ilvl="0" w:tplc="C866AD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D665C7"/>
    <w:multiLevelType w:val="hybridMultilevel"/>
    <w:tmpl w:val="2F30AE52"/>
    <w:lvl w:ilvl="0" w:tplc="F668A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3"/>
  </w:num>
  <w:num w:numId="3">
    <w:abstractNumId w:val="9"/>
  </w:num>
  <w:num w:numId="4">
    <w:abstractNumId w:val="30"/>
  </w:num>
  <w:num w:numId="5">
    <w:abstractNumId w:val="20"/>
  </w:num>
  <w:num w:numId="6">
    <w:abstractNumId w:val="25"/>
  </w:num>
  <w:num w:numId="7">
    <w:abstractNumId w:val="15"/>
  </w:num>
  <w:num w:numId="8">
    <w:abstractNumId w:val="18"/>
  </w:num>
  <w:num w:numId="9">
    <w:abstractNumId w:val="2"/>
  </w:num>
  <w:num w:numId="10">
    <w:abstractNumId w:val="3"/>
  </w:num>
  <w:num w:numId="11">
    <w:abstractNumId w:val="11"/>
  </w:num>
  <w:num w:numId="12">
    <w:abstractNumId w:val="26"/>
  </w:num>
  <w:num w:numId="13">
    <w:abstractNumId w:val="32"/>
  </w:num>
  <w:num w:numId="14">
    <w:abstractNumId w:val="24"/>
  </w:num>
  <w:num w:numId="15">
    <w:abstractNumId w:val="4"/>
  </w:num>
  <w:num w:numId="16">
    <w:abstractNumId w:val="14"/>
  </w:num>
  <w:num w:numId="17">
    <w:abstractNumId w:val="19"/>
  </w:num>
  <w:num w:numId="18">
    <w:abstractNumId w:val="17"/>
  </w:num>
  <w:num w:numId="19">
    <w:abstractNumId w:val="12"/>
  </w:num>
  <w:num w:numId="20">
    <w:abstractNumId w:val="13"/>
  </w:num>
  <w:num w:numId="21">
    <w:abstractNumId w:val="21"/>
  </w:num>
  <w:num w:numId="22">
    <w:abstractNumId w:val="31"/>
  </w:num>
  <w:num w:numId="23">
    <w:abstractNumId w:val="35"/>
  </w:num>
  <w:num w:numId="24">
    <w:abstractNumId w:val="22"/>
  </w:num>
  <w:num w:numId="25">
    <w:abstractNumId w:val="6"/>
  </w:num>
  <w:num w:numId="26">
    <w:abstractNumId w:val="1"/>
  </w:num>
  <w:num w:numId="27">
    <w:abstractNumId w:val="34"/>
  </w:num>
  <w:num w:numId="28">
    <w:abstractNumId w:val="8"/>
  </w:num>
  <w:num w:numId="29">
    <w:abstractNumId w:val="10"/>
  </w:num>
  <w:num w:numId="30">
    <w:abstractNumId w:val="7"/>
  </w:num>
  <w:num w:numId="31">
    <w:abstractNumId w:val="33"/>
  </w:num>
  <w:num w:numId="32">
    <w:abstractNumId w:val="5"/>
  </w:num>
  <w:num w:numId="33">
    <w:abstractNumId w:val="36"/>
  </w:num>
  <w:num w:numId="34">
    <w:abstractNumId w:val="16"/>
  </w:num>
  <w:num w:numId="35">
    <w:abstractNumId w:val="27"/>
  </w:num>
  <w:num w:numId="36">
    <w:abstractNumId w:val="28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51B5"/>
    <w:rsid w:val="000001BE"/>
    <w:rsid w:val="0002291E"/>
    <w:rsid w:val="00025B2C"/>
    <w:rsid w:val="00041B37"/>
    <w:rsid w:val="00053E3F"/>
    <w:rsid w:val="00087F9A"/>
    <w:rsid w:val="000C5B41"/>
    <w:rsid w:val="000F2501"/>
    <w:rsid w:val="000F7E4B"/>
    <w:rsid w:val="0012056E"/>
    <w:rsid w:val="00145CD2"/>
    <w:rsid w:val="00151DAF"/>
    <w:rsid w:val="001A12D9"/>
    <w:rsid w:val="001C4E62"/>
    <w:rsid w:val="001E0E06"/>
    <w:rsid w:val="001E1AB9"/>
    <w:rsid w:val="00225CB3"/>
    <w:rsid w:val="00233485"/>
    <w:rsid w:val="002407EA"/>
    <w:rsid w:val="00253DCE"/>
    <w:rsid w:val="002801A2"/>
    <w:rsid w:val="00281905"/>
    <w:rsid w:val="002B3492"/>
    <w:rsid w:val="002B370B"/>
    <w:rsid w:val="002C173F"/>
    <w:rsid w:val="002E091D"/>
    <w:rsid w:val="00344F5F"/>
    <w:rsid w:val="0036152E"/>
    <w:rsid w:val="003651A8"/>
    <w:rsid w:val="0039328E"/>
    <w:rsid w:val="003976C7"/>
    <w:rsid w:val="003A1D4F"/>
    <w:rsid w:val="003A2103"/>
    <w:rsid w:val="003A30C1"/>
    <w:rsid w:val="003A3B8A"/>
    <w:rsid w:val="003C00F8"/>
    <w:rsid w:val="003D172E"/>
    <w:rsid w:val="003F51C4"/>
    <w:rsid w:val="00412AB4"/>
    <w:rsid w:val="00431A5B"/>
    <w:rsid w:val="00437A36"/>
    <w:rsid w:val="004408A1"/>
    <w:rsid w:val="00441734"/>
    <w:rsid w:val="004622C5"/>
    <w:rsid w:val="0046695D"/>
    <w:rsid w:val="00470D22"/>
    <w:rsid w:val="00480064"/>
    <w:rsid w:val="004A3CAA"/>
    <w:rsid w:val="004E350D"/>
    <w:rsid w:val="00502106"/>
    <w:rsid w:val="00504A84"/>
    <w:rsid w:val="005069B1"/>
    <w:rsid w:val="00536E1F"/>
    <w:rsid w:val="005605EF"/>
    <w:rsid w:val="0057052A"/>
    <w:rsid w:val="005A09CB"/>
    <w:rsid w:val="005A5E6D"/>
    <w:rsid w:val="005F24D4"/>
    <w:rsid w:val="005F2AF9"/>
    <w:rsid w:val="005F58BD"/>
    <w:rsid w:val="00601F5E"/>
    <w:rsid w:val="0061141F"/>
    <w:rsid w:val="00622218"/>
    <w:rsid w:val="00624D3A"/>
    <w:rsid w:val="00627F4D"/>
    <w:rsid w:val="0063156E"/>
    <w:rsid w:val="00643050"/>
    <w:rsid w:val="0067097A"/>
    <w:rsid w:val="0068276B"/>
    <w:rsid w:val="006856DE"/>
    <w:rsid w:val="00695A5D"/>
    <w:rsid w:val="006D1CB4"/>
    <w:rsid w:val="006D77A3"/>
    <w:rsid w:val="006D7F6E"/>
    <w:rsid w:val="006E5443"/>
    <w:rsid w:val="006F1127"/>
    <w:rsid w:val="006F14A4"/>
    <w:rsid w:val="006F5A35"/>
    <w:rsid w:val="00726D4F"/>
    <w:rsid w:val="0073127C"/>
    <w:rsid w:val="0074306F"/>
    <w:rsid w:val="00743519"/>
    <w:rsid w:val="00761EAB"/>
    <w:rsid w:val="00775B85"/>
    <w:rsid w:val="007A05F8"/>
    <w:rsid w:val="007A132D"/>
    <w:rsid w:val="007C5209"/>
    <w:rsid w:val="008059B4"/>
    <w:rsid w:val="008260B9"/>
    <w:rsid w:val="00843C63"/>
    <w:rsid w:val="00844778"/>
    <w:rsid w:val="00862B70"/>
    <w:rsid w:val="00882667"/>
    <w:rsid w:val="008A6ABA"/>
    <w:rsid w:val="008A7F75"/>
    <w:rsid w:val="008B71A0"/>
    <w:rsid w:val="008D778F"/>
    <w:rsid w:val="008D785B"/>
    <w:rsid w:val="008F48D1"/>
    <w:rsid w:val="008F73E6"/>
    <w:rsid w:val="009072CF"/>
    <w:rsid w:val="00914638"/>
    <w:rsid w:val="009311EB"/>
    <w:rsid w:val="00946DA9"/>
    <w:rsid w:val="009A270A"/>
    <w:rsid w:val="009A5E6E"/>
    <w:rsid w:val="009C6F9F"/>
    <w:rsid w:val="009C73FE"/>
    <w:rsid w:val="009C764A"/>
    <w:rsid w:val="009D2BB0"/>
    <w:rsid w:val="009D6BA1"/>
    <w:rsid w:val="00A20E77"/>
    <w:rsid w:val="00A3251D"/>
    <w:rsid w:val="00A46B3B"/>
    <w:rsid w:val="00A630FE"/>
    <w:rsid w:val="00A67F06"/>
    <w:rsid w:val="00A8774E"/>
    <w:rsid w:val="00A90508"/>
    <w:rsid w:val="00AB721D"/>
    <w:rsid w:val="00AC239C"/>
    <w:rsid w:val="00AD0824"/>
    <w:rsid w:val="00AD63A7"/>
    <w:rsid w:val="00B003AE"/>
    <w:rsid w:val="00B159DF"/>
    <w:rsid w:val="00B50474"/>
    <w:rsid w:val="00B56280"/>
    <w:rsid w:val="00B6064C"/>
    <w:rsid w:val="00B67906"/>
    <w:rsid w:val="00B745A9"/>
    <w:rsid w:val="00B86A31"/>
    <w:rsid w:val="00B915F0"/>
    <w:rsid w:val="00BA2248"/>
    <w:rsid w:val="00BA46A4"/>
    <w:rsid w:val="00BA5983"/>
    <w:rsid w:val="00BA5B91"/>
    <w:rsid w:val="00BC3D43"/>
    <w:rsid w:val="00C11ACF"/>
    <w:rsid w:val="00C271FD"/>
    <w:rsid w:val="00C273B2"/>
    <w:rsid w:val="00C41C2E"/>
    <w:rsid w:val="00C533C9"/>
    <w:rsid w:val="00C75201"/>
    <w:rsid w:val="00C82F58"/>
    <w:rsid w:val="00CB4EA3"/>
    <w:rsid w:val="00CB715F"/>
    <w:rsid w:val="00D13B8E"/>
    <w:rsid w:val="00D426F8"/>
    <w:rsid w:val="00D459AB"/>
    <w:rsid w:val="00D65414"/>
    <w:rsid w:val="00D75672"/>
    <w:rsid w:val="00D80426"/>
    <w:rsid w:val="00DB1997"/>
    <w:rsid w:val="00DB584D"/>
    <w:rsid w:val="00DD5BDF"/>
    <w:rsid w:val="00E05E98"/>
    <w:rsid w:val="00E15CAD"/>
    <w:rsid w:val="00E206B5"/>
    <w:rsid w:val="00E24439"/>
    <w:rsid w:val="00E33FD5"/>
    <w:rsid w:val="00E351B5"/>
    <w:rsid w:val="00E3606C"/>
    <w:rsid w:val="00E61435"/>
    <w:rsid w:val="00E62013"/>
    <w:rsid w:val="00E753B8"/>
    <w:rsid w:val="00E80FA3"/>
    <w:rsid w:val="00E9043B"/>
    <w:rsid w:val="00EA08B8"/>
    <w:rsid w:val="00EA7188"/>
    <w:rsid w:val="00EB2E97"/>
    <w:rsid w:val="00ED71DC"/>
    <w:rsid w:val="00EE3163"/>
    <w:rsid w:val="00EF22CA"/>
    <w:rsid w:val="00EF6828"/>
    <w:rsid w:val="00F33BAD"/>
    <w:rsid w:val="00F42967"/>
    <w:rsid w:val="00F45778"/>
    <w:rsid w:val="00F91B63"/>
    <w:rsid w:val="00F96CD7"/>
    <w:rsid w:val="00FA3261"/>
    <w:rsid w:val="00FC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F7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5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4F2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link w:val="ListBulletChar"/>
    <w:rsid w:val="0063465F"/>
    <w:pPr>
      <w:numPr>
        <w:numId w:val="1"/>
      </w:numPr>
    </w:pPr>
  </w:style>
  <w:style w:type="character" w:customStyle="1" w:styleId="ListBulletChar">
    <w:name w:val="List Bullet Char"/>
    <w:link w:val="ListBullet"/>
    <w:rsid w:val="0063465F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A13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0D43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434A"/>
  </w:style>
  <w:style w:type="paragraph" w:styleId="Header">
    <w:name w:val="header"/>
    <w:basedOn w:val="Normal"/>
    <w:link w:val="HeaderChar"/>
    <w:rsid w:val="00323F7F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HeaderChar">
    <w:name w:val="Header Char"/>
    <w:link w:val="Header"/>
    <w:locked/>
    <w:rsid w:val="00323F7F"/>
    <w:rPr>
      <w:rFonts w:eastAsia="Cambria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67F06"/>
    <w:pPr>
      <w:ind w:left="720"/>
      <w:contextualSpacing/>
    </w:pPr>
  </w:style>
  <w:style w:type="character" w:styleId="CommentReference">
    <w:name w:val="annotation reference"/>
    <w:basedOn w:val="DefaultParagraphFont"/>
    <w:rsid w:val="007312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12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127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1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127C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Tr­êng ®¹i häc B¸ch KHoa Hµ néi</vt:lpstr>
    </vt:vector>
  </TitlesOfParts>
  <Company>DTVT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Tr­êng ®¹i häc B¸ch KHoa Hµ néi</dc:title>
  <dc:creator>NTD</dc:creator>
  <cp:lastModifiedBy>Vo Le Cuong</cp:lastModifiedBy>
  <cp:revision>57</cp:revision>
  <cp:lastPrinted>2012-11-10T00:36:00Z</cp:lastPrinted>
  <dcterms:created xsi:type="dcterms:W3CDTF">2014-10-13T17:58:00Z</dcterms:created>
  <dcterms:modified xsi:type="dcterms:W3CDTF">2015-03-28T15:09:00Z</dcterms:modified>
</cp:coreProperties>
</file>